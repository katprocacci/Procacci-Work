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9A92C" w14:textId="77777777" w:rsidR="002C1AF7" w:rsidRDefault="007828CA">
      <w:pPr>
        <w:rPr>
          <w:color w:val="FF3333"/>
        </w:rPr>
      </w:pPr>
      <w:r>
        <w:rPr>
          <w:color w:val="FF3333"/>
        </w:rPr>
        <w:t>Need Date of Meeting</w:t>
      </w:r>
    </w:p>
    <w:p w14:paraId="488BCD28" w14:textId="77777777" w:rsidR="002C1AF7" w:rsidRDefault="007828CA">
      <w:r>
        <w:t>The Town of Oyster Bay’s Planning Advisory Board held a meeting</w:t>
      </w:r>
      <w:ins w:id="0" w:author="Felix Procacci" w:date="2021-01-12T13:08:00Z">
        <w:r>
          <w:t xml:space="preserve"> on date</w:t>
        </w:r>
      </w:ins>
      <w:r>
        <w:t xml:space="preserve"> to review the Syosset Park Amazon Warehouse’s application at the intersection of Robbins Lane and Miller Place in Syosset.</w:t>
      </w:r>
    </w:p>
    <w:p w14:paraId="364A5F02" w14:textId="77777777" w:rsidR="002C1AF7" w:rsidRDefault="002C1AF7"/>
    <w:p w14:paraId="5E2BA3A5" w14:textId="77777777" w:rsidR="002C1AF7" w:rsidRDefault="002C1AF7"/>
    <w:p w14:paraId="4B31DB90" w14:textId="77777777" w:rsidR="002C1AF7" w:rsidRDefault="007828CA">
      <w:r>
        <w:t xml:space="preserve">Amazon </w:t>
      </w:r>
      <w:del w:id="1" w:author="Felix Procacci" w:date="2021-01-12T13:09:00Z">
        <w:r>
          <w:delText>had</w:delText>
        </w:r>
      </w:del>
      <w:ins w:id="2" w:author="Felix Procacci" w:date="2021-01-12T13:09:00Z">
        <w:r>
          <w:t>brought</w:t>
        </w:r>
      </w:ins>
      <w:r>
        <w:t xml:space="preserve"> witnesses and experts involved in the project </w:t>
      </w:r>
      <w:ins w:id="3" w:author="Felix Procacci" w:date="2021-01-12T13:09:00Z">
        <w:r>
          <w:t xml:space="preserve">to </w:t>
        </w:r>
      </w:ins>
      <w:del w:id="4" w:author="Felix Procacci" w:date="2021-01-12T13:10:00Z">
        <w:r>
          <w:delText>provide testimonies to</w:delText>
        </w:r>
      </w:del>
      <w:r>
        <w:t xml:space="preserve"> address issues brought up by residents a</w:t>
      </w:r>
      <w:r>
        <w:t>nd the Board, including the traffic and environmental impacts.</w:t>
      </w:r>
    </w:p>
    <w:p w14:paraId="52C10F5C" w14:textId="77777777" w:rsidR="002C1AF7" w:rsidRDefault="002C1AF7"/>
    <w:p w14:paraId="5377136A" w14:textId="77777777" w:rsidR="002C1AF7" w:rsidRDefault="007828CA">
      <w:r>
        <w:t xml:space="preserve">Jeffery Forchelli, a partner in Forchelli Deegan Terrana LLP, explained the details </w:t>
      </w:r>
      <w:del w:id="5" w:author="Felix Procacci" w:date="2021-01-12T13:10:00Z">
        <w:r>
          <w:delText>of</w:delText>
        </w:r>
      </w:del>
      <w:ins w:id="6" w:author="Felix Procacci" w:date="2021-01-12T13:10:00Z">
        <w:r>
          <w:t>using</w:t>
        </w:r>
      </w:ins>
      <w:r>
        <w:t xml:space="preserve"> an aerial photo in which VHB</w:t>
      </w:r>
      <w:ins w:id="7" w:author="Felix Procacci" w:date="2021-01-12T13:10:00Z">
        <w:r>
          <w:t xml:space="preserve"> (what is VHB stand for)</w:t>
        </w:r>
      </w:ins>
      <w:r>
        <w:t>, the civil engineering consultant firm, superim</w:t>
      </w:r>
      <w:r>
        <w:t xml:space="preserve">posed the proposed </w:t>
      </w:r>
      <w:del w:id="8" w:author="Felix Procacci" w:date="2021-01-12T13:11:00Z">
        <w:r>
          <w:delText>property</w:delText>
        </w:r>
      </w:del>
      <w:ins w:id="9" w:author="Felix Procacci" w:date="2021-01-12T13:11:00Z">
        <w:r>
          <w:t>design</w:t>
        </w:r>
      </w:ins>
      <w:r>
        <w:t>. It can be found on the Town of Oyster Bay’s website</w:t>
      </w:r>
      <w:ins w:id="10" w:author="Felix Procacci" w:date="2021-01-12T13:11:00Z">
        <w:r>
          <w:t xml:space="preserve"> provide link</w:t>
        </w:r>
      </w:ins>
      <w:r>
        <w:t xml:space="preserve">. The image provides the approximate distances the warehouse will be from residences and </w:t>
      </w:r>
      <w:proofErr w:type="gramStart"/>
      <w:r>
        <w:t>schools.</w:t>
      </w:r>
      <w:ins w:id="11" w:author="Felix Procacci" w:date="2021-01-12T13:11:00Z">
        <w:r>
          <w:t>(</w:t>
        </w:r>
        <w:proofErr w:type="gramEnd"/>
        <w:r>
          <w:t>anything else?)</w:t>
        </w:r>
      </w:ins>
    </w:p>
    <w:p w14:paraId="1A309EEE" w14:textId="77777777" w:rsidR="002C1AF7" w:rsidRDefault="002C1AF7"/>
    <w:p w14:paraId="564DC6A2" w14:textId="77777777" w:rsidR="002C1AF7" w:rsidRDefault="007828CA">
      <w:r>
        <w:t>Terri Elkowitz, Senior Vice President at V</w:t>
      </w:r>
      <w:r>
        <w:t xml:space="preserve">HB, was the first witness to speak. </w:t>
      </w:r>
      <w:ins w:id="12" w:author="Felix Procacci" w:date="2021-01-12T13:11:00Z">
        <w:r>
          <w:t xml:space="preserve"> </w:t>
        </w:r>
      </w:ins>
      <w:r>
        <w:t>Elkowitz has been working with the property owner</w:t>
      </w:r>
      <w:ins w:id="13" w:author="Felix Procacci" w:date="2021-01-12T13:12:00Z">
        <w:r>
          <w:t xml:space="preserve"> (provide name of property owner)</w:t>
        </w:r>
      </w:ins>
      <w:r>
        <w:t xml:space="preserve"> of 305 Robbins Lane since she was the lead consultant on the Syosset park multi-use project</w:t>
      </w:r>
      <w:ins w:id="14" w:author="Felix Procacci" w:date="2021-01-12T13:15:00Z">
        <w:r>
          <w:t xml:space="preserve"> (describe the project)</w:t>
        </w:r>
      </w:ins>
      <w:ins w:id="15" w:author="Felix Procacci" w:date="2021-01-12T13:12:00Z">
        <w:r>
          <w:t>.</w:t>
        </w:r>
      </w:ins>
      <w:del w:id="16" w:author="Felix Procacci" w:date="2021-01-12T13:12:00Z">
        <w:r>
          <w:delText>,</w:delText>
        </w:r>
      </w:del>
      <w:r>
        <w:t xml:space="preserve"> </w:t>
      </w:r>
      <w:ins w:id="17" w:author="Felix Procacci" w:date="2021-01-12T13:12:00Z">
        <w:r>
          <w:t xml:space="preserve"> This project</w:t>
        </w:r>
      </w:ins>
      <w:ins w:id="18" w:author="Felix Procacci" w:date="2021-01-12T13:13:00Z">
        <w:r>
          <w:t xml:space="preserve"> </w:t>
        </w:r>
      </w:ins>
      <w:del w:id="19" w:author="Felix Procacci" w:date="2021-01-12T13:13:00Z">
        <w:r>
          <w:delText>which</w:delText>
        </w:r>
      </w:del>
      <w:r>
        <w:t xml:space="preserve"> was brought </w:t>
      </w:r>
      <w:del w:id="20" w:author="Felix Procacci" w:date="2021-01-12T13:13:00Z">
        <w:r>
          <w:delText>upon</w:delText>
        </w:r>
      </w:del>
      <w:ins w:id="21" w:author="Felix Procacci" w:date="2021-01-12T13:13:00Z">
        <w:r>
          <w:t>before</w:t>
        </w:r>
      </w:ins>
      <w:r>
        <w:t xml:space="preserve"> the Board a few years ago</w:t>
      </w:r>
      <w:ins w:id="22" w:author="Felix Procacci" w:date="2021-01-12T13:13:00Z">
        <w:r>
          <w:t xml:space="preserve"> (when)</w:t>
        </w:r>
      </w:ins>
      <w:r>
        <w:t xml:space="preserve"> and eventually got shut </w:t>
      </w:r>
      <w:proofErr w:type="gramStart"/>
      <w:r>
        <w:t>down</w:t>
      </w:r>
      <w:ins w:id="23" w:author="Felix Procacci" w:date="2021-01-12T13:13:00Z">
        <w:r>
          <w:t>(</w:t>
        </w:r>
        <w:proofErr w:type="gramEnd"/>
        <w:r>
          <w:t xml:space="preserve">what happened, it didn't get approved or did the </w:t>
        </w:r>
      </w:ins>
      <w:ins w:id="24" w:author="Felix Procacci" w:date="2021-01-12T13:14:00Z">
        <w:r>
          <w:t>developer give up)</w:t>
        </w:r>
      </w:ins>
      <w:r>
        <w:t xml:space="preserve">. </w:t>
      </w:r>
      <w:del w:id="25" w:author="Felix Procacci" w:date="2021-01-12T13:14:00Z">
        <w:r>
          <w:delText>She brought up that the comments</w:delText>
        </w:r>
      </w:del>
      <w:ins w:id="26" w:author="Felix Procacci" w:date="2021-01-12T13:14:00Z">
        <w:r>
          <w:t xml:space="preserve"> The re</w:t>
        </w:r>
      </w:ins>
      <w:ins w:id="27" w:author="Felix Procacci" w:date="2021-01-12T13:15:00Z">
        <w:r>
          <w:t>sidence opposed th</w:t>
        </w:r>
      </w:ins>
      <w:ins w:id="28" w:author="Felix Procacci" w:date="2021-01-12T13:16:00Z">
        <w:r>
          <w:t>is</w:t>
        </w:r>
      </w:ins>
      <w:del w:id="29" w:author="Felix Procacci" w:date="2021-01-12T13:15:00Z">
        <w:r>
          <w:delText xml:space="preserve"> against the</w:delText>
        </w:r>
      </w:del>
      <w:r>
        <w:t xml:space="preserve"> </w:t>
      </w:r>
      <w:del w:id="30" w:author="Felix Procacci" w:date="2021-01-12T13:16:00Z">
        <w:r>
          <w:delText xml:space="preserve">multi-use </w:delText>
        </w:r>
      </w:del>
      <w:r>
        <w:t xml:space="preserve">project </w:t>
      </w:r>
      <w:del w:id="31" w:author="Felix Procacci" w:date="2021-01-12T13:16:00Z">
        <w:r>
          <w:delText>focused mainly on three</w:delText>
        </w:r>
      </w:del>
      <w:ins w:id="32" w:author="Felix Procacci" w:date="2021-01-12T13:16:00Z">
        <w:r>
          <w:t xml:space="preserve">because of </w:t>
        </w:r>
      </w:ins>
      <w:del w:id="33" w:author="Felix Procacci" w:date="2021-01-12T13:16:00Z">
        <w:r>
          <w:delText xml:space="preserve"> major issues:</w:delText>
        </w:r>
      </w:del>
      <w:r>
        <w:t xml:space="preserve"> the potential disturbance to the town landfill </w:t>
      </w:r>
      <w:del w:id="34" w:author="Felix Procacci" w:date="2021-01-12T13:16:00Z">
        <w:r>
          <w:delText>property</w:delText>
        </w:r>
      </w:del>
      <w:ins w:id="35" w:author="Felix Procacci" w:date="2021-01-12T13:16:00Z">
        <w:r>
          <w:t>(why)</w:t>
        </w:r>
      </w:ins>
      <w:r>
        <w:t>,</w:t>
      </w:r>
      <w:ins w:id="36" w:author="Felix Procacci" w:date="2021-01-12T13:16:00Z">
        <w:r>
          <w:t xml:space="preserve"> </w:t>
        </w:r>
      </w:ins>
      <w:ins w:id="37" w:author="Felix Procacci" w:date="2021-01-12T13:17:00Z">
        <w:r>
          <w:t xml:space="preserve">the addition of </w:t>
        </w:r>
      </w:ins>
      <w:del w:id="38" w:author="Felix Procacci" w:date="2021-01-12T13:17:00Z">
        <w:r>
          <w:delText xml:space="preserve"> potential for the generation of </w:delText>
        </w:r>
      </w:del>
      <w:r>
        <w:t xml:space="preserve">school-aged children, and </w:t>
      </w:r>
      <w:ins w:id="39" w:author="Felix Procacci" w:date="2021-01-12T13:17:00Z">
        <w:r>
          <w:t xml:space="preserve">increase in </w:t>
        </w:r>
      </w:ins>
      <w:r>
        <w:t xml:space="preserve">traffic </w:t>
      </w:r>
      <w:del w:id="40" w:author="Felix Procacci" w:date="2021-01-12T13:17:00Z">
        <w:r>
          <w:delText>generation.</w:delText>
        </w:r>
      </w:del>
    </w:p>
    <w:p w14:paraId="00CA1B35" w14:textId="77777777" w:rsidR="002C1AF7" w:rsidRDefault="002C1AF7"/>
    <w:p w14:paraId="64827860" w14:textId="77777777" w:rsidR="002C1AF7" w:rsidRDefault="007828CA">
      <w:r>
        <w:t>“I can tell you, based upon the expan</w:t>
      </w:r>
      <w:r>
        <w:t xml:space="preserve">ded environment assessment that was prepared by my firm, that this application either eliminates or significantly reduces the concerns that were expressed by the community on the prior application,” Elkowitz told the Board. </w:t>
      </w:r>
    </w:p>
    <w:p w14:paraId="7C50D696" w14:textId="77777777" w:rsidR="002C1AF7" w:rsidRDefault="002C1AF7"/>
    <w:p w14:paraId="44452A62" w14:textId="77777777" w:rsidR="002C1AF7" w:rsidRDefault="007828CA">
      <w:r>
        <w:t>She referred to a chart that c</w:t>
      </w:r>
      <w:r>
        <w:t>ompares the prior Syosset Park application and the proposed delivery station. The table can also be found on the Town’s website</w:t>
      </w:r>
      <w:ins w:id="41" w:author="Felix Procacci" w:date="2021-01-12T13:18:00Z">
        <w:r>
          <w:t xml:space="preserve"> (where?)</w:t>
        </w:r>
      </w:ins>
      <w:del w:id="42" w:author="Felix Procacci" w:date="2021-01-12T13:18:00Z">
        <w:r>
          <w:delText>.</w:delText>
        </w:r>
      </w:del>
    </w:p>
    <w:p w14:paraId="2C77CF0A" w14:textId="77777777" w:rsidR="002C1AF7" w:rsidRDefault="002C1AF7"/>
    <w:p w14:paraId="0B4E7985" w14:textId="77777777" w:rsidR="002C1AF7" w:rsidRDefault="007828CA">
      <w:r>
        <w:t>She assured the Board that peak traffic times would not be affected and there would be minimal environmental impact a</w:t>
      </w:r>
      <w:r>
        <w:t>nd disturbance.</w:t>
      </w:r>
    </w:p>
    <w:p w14:paraId="5C989059" w14:textId="77777777" w:rsidR="002C1AF7" w:rsidRDefault="002C1AF7"/>
    <w:p w14:paraId="63E6868A" w14:textId="77777777" w:rsidR="002C1AF7" w:rsidRDefault="007828CA">
      <w:r>
        <w:t>Brad Griggs, Senior manager on their economic development team, called into the meeting</w:t>
      </w:r>
      <w:ins w:id="43" w:author="Felix Procacci" w:date="2021-01-12T13:27:00Z">
        <w:r>
          <w:t>.</w:t>
        </w:r>
      </w:ins>
      <w:del w:id="44" w:author="Felix Procacci" w:date="2021-01-12T13:27:00Z">
        <w:r>
          <w:delText xml:space="preserve"> via phone.</w:delText>
        </w:r>
      </w:del>
      <w:r>
        <w:t xml:space="preserve"> He walked the Board through a “day in the life” of operations at the Amazon delivery station. Throughout, Griggs referenced a color-coded m</w:t>
      </w:r>
      <w:r>
        <w:t>ap that is available to view on the Town’s website. He explained the routes vans would take to enter and exit the property and the times of which they will do so, as well as which side of the building they will go to for pick-</w:t>
      </w:r>
      <w:proofErr w:type="gramStart"/>
      <w:r>
        <w:t>up.</w:t>
      </w:r>
      <w:ins w:id="45" w:author="Felix Procacci" w:date="2021-01-12T13:27:00Z">
        <w:r>
          <w:t>(</w:t>
        </w:r>
        <w:proofErr w:type="gramEnd"/>
        <w:r>
          <w:t>should you explain this fu</w:t>
        </w:r>
        <w:r>
          <w:t>rther?)</w:t>
        </w:r>
      </w:ins>
    </w:p>
    <w:p w14:paraId="1DC43EAA" w14:textId="77777777" w:rsidR="002C1AF7" w:rsidRDefault="002C1AF7"/>
    <w:p w14:paraId="0CA4D421" w14:textId="77777777" w:rsidR="002C1AF7" w:rsidRDefault="007828CA">
      <w:r>
        <w:t xml:space="preserve">Griggs also brought up Amazon Flex, a delivery service where people sign up to be an Amazon driver and use their personal vehicle to deliver packages, a similar concept to Uber and Lyft. He </w:t>
      </w:r>
      <w:r>
        <w:lastRenderedPageBreak/>
        <w:t>said that the</w:t>
      </w:r>
      <w:ins w:id="46" w:author="Felix Procacci" w:date="2021-01-12T13:28:00Z">
        <w:r>
          <w:t>re would be</w:t>
        </w:r>
      </w:ins>
      <w:del w:id="47" w:author="Felix Procacci" w:date="2021-01-12T13:28:00Z">
        <w:r>
          <w:delText>y</w:delText>
        </w:r>
      </w:del>
      <w:r>
        <w:t xml:space="preserve"> approximate</w:t>
      </w:r>
      <w:ins w:id="48" w:author="Felix Procacci" w:date="2021-01-12T13:28:00Z">
        <w:r>
          <w:t>ly</w:t>
        </w:r>
      </w:ins>
      <w:r>
        <w:t xml:space="preserve"> 75 Flex drivers </w:t>
      </w:r>
      <w:del w:id="49" w:author="Felix Procacci" w:date="2021-01-12T13:28:00Z">
        <w:r>
          <w:delText>o</w:delText>
        </w:r>
        <w:r>
          <w:delText>n average</w:delText>
        </w:r>
      </w:del>
      <w:r>
        <w:t xml:space="preserve"> at this location and will utilize one side of the building</w:t>
      </w:r>
      <w:ins w:id="50" w:author="Felix Procacci" w:date="2021-01-12T13:28:00Z">
        <w:r>
          <w:t xml:space="preserve"> (which side?)</w:t>
        </w:r>
      </w:ins>
      <w:r>
        <w:t>.</w:t>
      </w:r>
    </w:p>
    <w:p w14:paraId="2A6ABDB2" w14:textId="77777777" w:rsidR="002C1AF7" w:rsidRDefault="002C1AF7"/>
    <w:p w14:paraId="5BFC28FC" w14:textId="77777777" w:rsidR="002C1AF7" w:rsidRDefault="007828CA">
      <w:r>
        <w:t>He answered questions posed by Chairman Angelo Stanco and Board members Anthony DiLeonardo, Louis Warner, and Clifford Chabina.</w:t>
      </w:r>
      <w:ins w:id="51" w:author="Felix Procacci" w:date="2021-01-12T13:29:00Z">
        <w:r>
          <w:t xml:space="preserve"> (what were the nature of the questions).</w:t>
        </w:r>
      </w:ins>
    </w:p>
    <w:p w14:paraId="73BD24C9" w14:textId="77777777" w:rsidR="002C1AF7" w:rsidRDefault="002C1AF7"/>
    <w:p w14:paraId="3A3919AC" w14:textId="77777777" w:rsidR="002C1AF7" w:rsidRDefault="007828CA">
      <w:r>
        <w:t>T</w:t>
      </w:r>
      <w:r>
        <w:t xml:space="preserve">he vans will fill up their gas tanks offsite, preferably on their way back to the warehouse at the end of the day, so the vans are full for the next day’s driver. </w:t>
      </w:r>
      <w:ins w:id="52" w:author="Felix Procacci" w:date="2021-01-12T13:29:00Z">
        <w:r>
          <w:t xml:space="preserve"> </w:t>
        </w:r>
      </w:ins>
      <w:r>
        <w:t>Garbage pick-up will be done by a private carter about once a day or based on the carter’s s</w:t>
      </w:r>
      <w:r>
        <w:t>chedule. There will be a 45-minute drive time for deliveries, which can vary in distance based on which part of the Island they are delivering. It won’t be an exact circle around the site.</w:t>
      </w:r>
      <w:ins w:id="53" w:author="Felix Procacci" w:date="2021-01-12T13:29:00Z">
        <w:r>
          <w:t>?</w:t>
        </w:r>
      </w:ins>
    </w:p>
    <w:p w14:paraId="3B9AAFA1" w14:textId="77777777" w:rsidR="002C1AF7" w:rsidRDefault="002C1AF7"/>
    <w:p w14:paraId="38508CA7" w14:textId="77777777" w:rsidR="002C1AF7" w:rsidRDefault="007828CA">
      <w:r>
        <w:t>Barry Cohen, the environmental coun</w:t>
      </w:r>
      <w:ins w:id="54" w:author="Felix Procacci" w:date="2021-01-12T13:30:00Z">
        <w:r>
          <w:t>sel</w:t>
        </w:r>
      </w:ins>
      <w:del w:id="55" w:author="Felix Procacci" w:date="2021-01-12T13:30:00Z">
        <w:r>
          <w:delText>cil</w:delText>
        </w:r>
      </w:del>
      <w:ins w:id="56" w:author="Felix Procacci" w:date="2021-01-12T13:30:00Z">
        <w:r>
          <w:t xml:space="preserve"> (or consultant)</w:t>
        </w:r>
      </w:ins>
      <w:r>
        <w:t xml:space="preserve"> for the</w:t>
      </w:r>
      <w:r>
        <w:t xml:space="preserve"> applicant, spoke on the environmental condition of the site, which had been investigated for over three decades. </w:t>
      </w:r>
    </w:p>
    <w:p w14:paraId="0530C25B" w14:textId="77777777" w:rsidR="002C1AF7" w:rsidRDefault="002C1AF7"/>
    <w:p w14:paraId="3A9CCED0" w14:textId="77777777" w:rsidR="002C1AF7" w:rsidRDefault="007828CA">
      <w:r>
        <w:t>“The state agencies involved have determined on two occasions now that the site does not pose a risk to human health or the environment,” Co</w:t>
      </w:r>
      <w:r>
        <w:t>hen said. “The property can be developed in a matter that is safe to current and future neighboring property owners, as well as the site workers involved in the construction activity, and the future employees and users of the property.”</w:t>
      </w:r>
      <w:ins w:id="57" w:author="Felix Procacci" w:date="2021-01-12T13:31:00Z">
        <w:r>
          <w:t xml:space="preserve"> (did they specify w</w:t>
        </w:r>
        <w:r>
          <w:t>hich State agencies?)</w:t>
        </w:r>
      </w:ins>
    </w:p>
    <w:p w14:paraId="2CB6CC6B" w14:textId="77777777" w:rsidR="002C1AF7" w:rsidRDefault="002C1AF7"/>
    <w:p w14:paraId="7BCCE9F4" w14:textId="77777777" w:rsidR="002C1AF7" w:rsidRDefault="007828CA">
      <w:r>
        <w:t>Issues due to transportation w</w:t>
      </w:r>
      <w:ins w:id="58" w:author="Felix Procacci" w:date="2021-01-12T13:31:00Z">
        <w:r>
          <w:t>ere</w:t>
        </w:r>
      </w:ins>
      <w:del w:id="59" w:author="Felix Procacci" w:date="2021-01-12T13:31:00Z">
        <w:r>
          <w:delText>as</w:delText>
        </w:r>
      </w:del>
      <w:r>
        <w:t xml:space="preserve"> addressed by Patrick </w:t>
      </w:r>
      <w:proofErr w:type="spellStart"/>
      <w:r>
        <w:t>Lenehan</w:t>
      </w:r>
      <w:proofErr w:type="spellEnd"/>
      <w:r>
        <w:t xml:space="preserve">, director of transportation at VHB’s Long Island office. A traffic impact study was done to evaluate potential impact of transportation of the proposed Amazon site. The Town’s Department of Environmental Resources, the Town’s </w:t>
      </w:r>
      <w:r>
        <w:t>professional traffic engineer review consultant, the Nassau County Department of Public Works, and the New York State Department of Transportation reviewed the study. The study incorporate</w:t>
      </w:r>
      <w:ins w:id="60" w:author="Felix Procacci" w:date="2021-01-12T13:32:00Z">
        <w:r>
          <w:t>d</w:t>
        </w:r>
      </w:ins>
      <w:del w:id="61" w:author="Felix Procacci" w:date="2021-01-12T13:32:00Z">
        <w:r>
          <w:delText>s</w:delText>
        </w:r>
      </w:del>
      <w:r>
        <w:t xml:space="preserve"> existing and future traffic conditions.</w:t>
      </w:r>
    </w:p>
    <w:p w14:paraId="7F38219C" w14:textId="77777777" w:rsidR="002C1AF7" w:rsidRDefault="002C1AF7"/>
    <w:p w14:paraId="276E5423" w14:textId="77777777" w:rsidR="002C1AF7" w:rsidRDefault="007828CA">
      <w:proofErr w:type="spellStart"/>
      <w:r>
        <w:t>Lenehan</w:t>
      </w:r>
      <w:proofErr w:type="spellEnd"/>
      <w:r>
        <w:t xml:space="preserve"> assured this site will not generate a significant amount of traffic during peak periods, being that the vans will be leaving the site late in the morning </w:t>
      </w:r>
      <w:del w:id="62" w:author="Felix Procacci" w:date="2021-01-12T13:32:00Z">
        <w:r>
          <w:delText>around</w:delText>
        </w:r>
      </w:del>
      <w:ins w:id="63" w:author="Felix Procacci" w:date="2021-01-12T13:32:00Z">
        <w:r>
          <w:t>between</w:t>
        </w:r>
      </w:ins>
      <w:r>
        <w:t xml:space="preserve"> 10 a.m. and 11 a.m. and will be returning in the later evening sometime </w:t>
      </w:r>
      <w:del w:id="64" w:author="Felix Procacci" w:date="2021-01-12T13:32:00Z">
        <w:r>
          <w:delText>around</w:delText>
        </w:r>
      </w:del>
      <w:ins w:id="65" w:author="Felix Procacci" w:date="2021-01-12T13:32:00Z">
        <w:r>
          <w:t>be</w:t>
        </w:r>
        <w:r>
          <w:t>tween</w:t>
        </w:r>
      </w:ins>
      <w:r>
        <w:t xml:space="preserve"> 8 p.m. and 9 p.m.</w:t>
      </w:r>
    </w:p>
    <w:p w14:paraId="4E9E7CEF" w14:textId="77777777" w:rsidR="002C1AF7" w:rsidRDefault="002C1AF7"/>
    <w:p w14:paraId="312BBBD6" w14:textId="77777777" w:rsidR="002C1AF7" w:rsidRDefault="007828CA">
      <w:r>
        <w:t xml:space="preserve">“Based on our detailed study, it is my professional opinion that the approval and operation of the site as proposed will not result in any significant negative impacts on traffic conditions,” </w:t>
      </w:r>
      <w:proofErr w:type="spellStart"/>
      <w:r>
        <w:t>Lenehan</w:t>
      </w:r>
      <w:proofErr w:type="spellEnd"/>
      <w:r>
        <w:t xml:space="preserve"> told the Board.</w:t>
      </w:r>
    </w:p>
    <w:p w14:paraId="75D1C081" w14:textId="77777777" w:rsidR="002C1AF7" w:rsidRDefault="002C1AF7"/>
    <w:p w14:paraId="0AD304CF" w14:textId="77777777" w:rsidR="002C1AF7" w:rsidRDefault="007828CA">
      <w:r>
        <w:t>The next Plann</w:t>
      </w:r>
      <w:r>
        <w:t xml:space="preserve">ing Advisory Board meeting will be on January 20 at 7 </w:t>
      </w:r>
      <w:proofErr w:type="spellStart"/>
      <w:r>
        <w:t>p.m</w:t>
      </w:r>
      <w:proofErr w:type="spellEnd"/>
      <w:ins w:id="66" w:author="Felix Procacci" w:date="2021-01-12T13:32:00Z">
        <w:r>
          <w:t xml:space="preserve"> at (specif</w:t>
        </w:r>
      </w:ins>
      <w:ins w:id="67" w:author="Felix Procacci" w:date="2021-01-12T13:33:00Z">
        <w:r>
          <w:t>y location)</w:t>
        </w:r>
      </w:ins>
      <w:del w:id="68" w:author="Felix Procacci" w:date="2021-01-12T13:32:00Z">
        <w:r>
          <w:delText>.</w:delText>
        </w:r>
      </w:del>
    </w:p>
    <w:sectPr w:rsidR="002C1AF7">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trackRevisions/>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E0tbQ0NjQyNDc0NbBU0lEKTi0uzszPAykwrAUA4H3xxiwAAAA="/>
  </w:docVars>
  <w:rsids>
    <w:rsidRoot w:val="002C1AF7"/>
    <w:rsid w:val="002C1AF7"/>
    <w:rsid w:val="007828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2A1B0"/>
  <w15:docId w15:val="{40984024-95A6-42DC-AA67-37A1CD99C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ahoma"/>
        <w:sz w:val="24"/>
        <w:szCs w:val="22"/>
        <w:lang w:val="en-US" w:eastAsia="zh-TW"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qFormat/>
    <w:pPr>
      <w:suppressLineNumbers/>
    </w:pPr>
    <w:rPr>
      <w:rFonts w:cs="Lucida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793</Words>
  <Characters>4523</Characters>
  <Application>Microsoft Office Word</Application>
  <DocSecurity>0</DocSecurity>
  <Lines>37</Lines>
  <Paragraphs>10</Paragraphs>
  <ScaleCrop>false</ScaleCrop>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Procacci</dc:creator>
  <dc:description/>
  <cp:lastModifiedBy>Kat Procacci</cp:lastModifiedBy>
  <cp:revision>31</cp:revision>
  <dcterms:created xsi:type="dcterms:W3CDTF">2021-01-11T23:25:00Z</dcterms:created>
  <dcterms:modified xsi:type="dcterms:W3CDTF">2021-01-13T07:03:00Z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